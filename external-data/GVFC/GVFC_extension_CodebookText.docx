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422F0" w14:textId="1BAAB5E2" w:rsidR="00AE2049" w:rsidRPr="003F3429" w:rsidRDefault="008C05D9" w:rsidP="003F34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00000"/>
          <w:sz w:val="24"/>
          <w:szCs w:val="24"/>
        </w:rPr>
        <w:t>News</w:t>
      </w:r>
      <w:r w:rsidR="003F3429" w:rsidRPr="003F3429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Framing of Gun Violence Codebook</w:t>
      </w:r>
    </w:p>
    <w:p w14:paraId="671D42A0" w14:textId="77777777" w:rsidR="003F3429" w:rsidRDefault="003F3429">
      <w:pP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</w:pPr>
    </w:p>
    <w:p w14:paraId="3370658A" w14:textId="4F453A1F" w:rsidR="008C05D9" w:rsidRPr="008C05D9" w:rsidRDefault="007D3020">
      <w:pP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Instructions: </w:t>
      </w:r>
    </w:p>
    <w:p w14:paraId="7D557E12" w14:textId="0FD2D120" w:rsidR="00691641" w:rsidRDefault="00691641">
      <w:pPr>
        <w:rPr>
          <w:rFonts w:ascii="Times New Roman" w:hAnsi="Times New Roman" w:cs="Times New Roman"/>
          <w:color w:val="171717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To code each news story, t</w:t>
      </w:r>
      <w:r w:rsidR="000C4CD8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ake a look at the headline </w:t>
      </w:r>
      <w:r w:rsidR="008C05D9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and</w:t>
      </w:r>
      <w:r w:rsidR="000C4CD8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an image</w:t>
      </w:r>
      <w:r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associated with the story, and then answer the following questions. </w:t>
      </w:r>
    </w:p>
    <w:p w14:paraId="7264D67A" w14:textId="62423C16" w:rsidR="006832DD" w:rsidRDefault="000C4CD8">
      <w:pPr>
        <w:rPr>
          <w:rFonts w:ascii="Times New Roman" w:hAnsi="Times New Roman" w:cs="Times New Roman"/>
          <w:color w:val="171717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Please note that the image</w:t>
      </w:r>
      <w:r w:rsidR="008C05D9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may (or may not) help you decide the theme</w:t>
      </w:r>
      <w:r w:rsidR="00691641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(s)</w:t>
      </w:r>
      <w:r w:rsidR="008C05D9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of the story. </w:t>
      </w:r>
      <w:r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You should decide the theme</w:t>
      </w:r>
      <w:r w:rsidR="00691641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(s)</w:t>
      </w:r>
      <w:r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mainly based on the headline. </w:t>
      </w:r>
    </w:p>
    <w:p w14:paraId="22081307" w14:textId="77777777" w:rsidR="008459EB" w:rsidRDefault="008459EB">
      <w:pPr>
        <w:rPr>
          <w:rFonts w:ascii="Times New Roman" w:hAnsi="Times New Roman" w:cs="Times New Roman"/>
          <w:color w:val="171717"/>
          <w:sz w:val="24"/>
          <w:szCs w:val="24"/>
          <w:highlight w:val="white"/>
        </w:rPr>
      </w:pPr>
    </w:p>
    <w:p w14:paraId="5D690B46" w14:textId="45C9C480" w:rsidR="006A7990" w:rsidRDefault="006832DD" w:rsidP="006832DD">
      <w:pPr>
        <w:rPr>
          <w:rFonts w:ascii="Times New Roman" w:hAnsi="Times New Roman" w:cs="Times New Roman"/>
          <w:b/>
          <w:color w:val="171717"/>
          <w:sz w:val="24"/>
          <w:szCs w:val="24"/>
        </w:rPr>
      </w:pPr>
      <w:r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Q1: </w:t>
      </w:r>
      <w:r w:rsidR="00691641">
        <w:rPr>
          <w:rFonts w:ascii="Times New Roman" w:hAnsi="Times New Roman" w:cs="Times New Roman"/>
          <w:b/>
          <w:color w:val="171717"/>
          <w:sz w:val="24"/>
          <w:szCs w:val="24"/>
        </w:rPr>
        <w:t>Is this news article</w:t>
      </w:r>
      <w:r w:rsidR="006A7990" w:rsidRPr="006A7990">
        <w:rPr>
          <w:rFonts w:ascii="Times New Roman" w:hAnsi="Times New Roman" w:cs="Times New Roman"/>
          <w:b/>
          <w:color w:val="171717"/>
          <w:sz w:val="24"/>
          <w:szCs w:val="24"/>
        </w:rPr>
        <w:t xml:space="preserve"> related to gun violence</w:t>
      </w:r>
      <w:r w:rsidR="00F97E63">
        <w:rPr>
          <w:rFonts w:ascii="Times New Roman" w:hAnsi="Times New Roman" w:cs="Times New Roman"/>
          <w:b/>
          <w:color w:val="171717"/>
          <w:sz w:val="24"/>
          <w:szCs w:val="24"/>
        </w:rPr>
        <w:t xml:space="preserve"> in the United States</w:t>
      </w:r>
      <w:r w:rsidR="006A7990" w:rsidRPr="006A7990">
        <w:rPr>
          <w:rFonts w:ascii="Times New Roman" w:hAnsi="Times New Roman" w:cs="Times New Roman"/>
          <w:b/>
          <w:color w:val="171717"/>
          <w:sz w:val="24"/>
          <w:szCs w:val="24"/>
        </w:rPr>
        <w:t xml:space="preserve">? </w:t>
      </w:r>
    </w:p>
    <w:p w14:paraId="675E6422" w14:textId="178D3BDC" w:rsidR="00A81432" w:rsidRPr="00A81432" w:rsidRDefault="00A81432" w:rsidP="006832DD">
      <w:pPr>
        <w:rPr>
          <w:rFonts w:ascii="Times New Roman" w:hAnsi="Times New Roman" w:cs="Times New Roman"/>
          <w:color w:val="171717"/>
          <w:sz w:val="24"/>
          <w:szCs w:val="24"/>
        </w:rPr>
      </w:pPr>
      <w:r w:rsidRPr="008459EB">
        <w:rPr>
          <w:rFonts w:ascii="Times New Roman" w:hAnsi="Times New Roman" w:cs="Times New Roman"/>
          <w:i/>
          <w:color w:val="171717"/>
          <w:sz w:val="24"/>
          <w:szCs w:val="24"/>
        </w:rPr>
        <w:t>Note:</w:t>
      </w:r>
      <w:r w:rsidRPr="00A81432"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="00691641">
        <w:rPr>
          <w:rFonts w:ascii="Times New Roman" w:hAnsi="Times New Roman" w:cs="Times New Roman"/>
          <w:color w:val="171717"/>
          <w:sz w:val="24"/>
          <w:szCs w:val="24"/>
        </w:rPr>
        <w:t>Irrelevant articles include the coverage of gun violence in other countries and</w:t>
      </w:r>
      <w:r w:rsidR="00A32B5E">
        <w:rPr>
          <w:rFonts w:ascii="Times New Roman" w:hAnsi="Times New Roman" w:cs="Times New Roman"/>
          <w:color w:val="171717"/>
          <w:sz w:val="24"/>
          <w:szCs w:val="24"/>
        </w:rPr>
        <w:t xml:space="preserve"> shootings involving police</w:t>
      </w:r>
      <w:r w:rsidR="00691641">
        <w:rPr>
          <w:rFonts w:ascii="Times New Roman" w:hAnsi="Times New Roman" w:cs="Times New Roman"/>
          <w:color w:val="171717"/>
          <w:sz w:val="24"/>
          <w:szCs w:val="24"/>
        </w:rPr>
        <w:t xml:space="preserve"> officer</w:t>
      </w:r>
      <w:r w:rsidR="00A32B5E">
        <w:rPr>
          <w:rFonts w:ascii="Times New Roman" w:hAnsi="Times New Roman" w:cs="Times New Roman"/>
          <w:color w:val="171717"/>
          <w:sz w:val="24"/>
          <w:szCs w:val="24"/>
        </w:rPr>
        <w:t>s</w:t>
      </w:r>
      <w:r w:rsidR="00691641">
        <w:rPr>
          <w:rFonts w:ascii="Times New Roman" w:hAnsi="Times New Roman" w:cs="Times New Roman"/>
          <w:color w:val="171717"/>
          <w:sz w:val="24"/>
          <w:szCs w:val="24"/>
        </w:rPr>
        <w:t xml:space="preserve">. </w:t>
      </w:r>
      <w:r w:rsidR="004233B5">
        <w:rPr>
          <w:rFonts w:ascii="Times New Roman" w:hAnsi="Times New Roman" w:cs="Times New Roman"/>
          <w:color w:val="171717"/>
          <w:sz w:val="24"/>
          <w:szCs w:val="24"/>
        </w:rPr>
        <w:t xml:space="preserve">An article that covers a </w:t>
      </w:r>
      <w:r w:rsidR="008C5311">
        <w:rPr>
          <w:rFonts w:ascii="Times New Roman" w:hAnsi="Times New Roman" w:cs="Times New Roman"/>
          <w:color w:val="171717"/>
          <w:sz w:val="24"/>
          <w:szCs w:val="24"/>
        </w:rPr>
        <w:t xml:space="preserve">list </w:t>
      </w:r>
      <w:r w:rsidR="004233B5">
        <w:rPr>
          <w:rFonts w:ascii="Times New Roman" w:hAnsi="Times New Roman" w:cs="Times New Roman"/>
          <w:color w:val="171717"/>
          <w:sz w:val="24"/>
          <w:szCs w:val="24"/>
        </w:rPr>
        <w:t>of stories</w:t>
      </w:r>
      <w:r w:rsidR="008C5311">
        <w:rPr>
          <w:rFonts w:ascii="Times New Roman" w:hAnsi="Times New Roman" w:cs="Times New Roman"/>
          <w:color w:val="171717"/>
          <w:sz w:val="24"/>
          <w:szCs w:val="24"/>
        </w:rPr>
        <w:t xml:space="preserve"> (e.g., the top 10 news stories of this month)</w:t>
      </w:r>
      <w:r w:rsidR="004233B5">
        <w:rPr>
          <w:rFonts w:ascii="Times New Roman" w:hAnsi="Times New Roman" w:cs="Times New Roman"/>
          <w:color w:val="171717"/>
          <w:sz w:val="24"/>
          <w:szCs w:val="24"/>
        </w:rPr>
        <w:t xml:space="preserve"> i</w:t>
      </w:r>
      <w:r w:rsidR="00036818">
        <w:rPr>
          <w:rFonts w:ascii="Times New Roman" w:hAnsi="Times New Roman" w:cs="Times New Roman"/>
          <w:color w:val="171717"/>
          <w:sz w:val="24"/>
          <w:szCs w:val="24"/>
        </w:rPr>
        <w:t>s also considered not relevant.</w:t>
      </w:r>
    </w:p>
    <w:p w14:paraId="22F44B1C" w14:textId="75C09E9D" w:rsidR="006A7990" w:rsidRDefault="006A7990" w:rsidP="006A799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71717"/>
          <w:sz w:val="24"/>
          <w:szCs w:val="24"/>
        </w:rPr>
      </w:pPr>
      <w:r>
        <w:rPr>
          <w:rFonts w:ascii="Times New Roman" w:hAnsi="Times New Roman" w:cs="Times New Roman"/>
          <w:color w:val="171717"/>
          <w:sz w:val="24"/>
          <w:szCs w:val="24"/>
        </w:rPr>
        <w:t>Yes</w:t>
      </w:r>
    </w:p>
    <w:p w14:paraId="051CAF56" w14:textId="49B8586B" w:rsidR="006A7990" w:rsidRDefault="006A7990" w:rsidP="006832D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71717"/>
          <w:sz w:val="24"/>
          <w:szCs w:val="24"/>
        </w:rPr>
      </w:pPr>
      <w:r>
        <w:rPr>
          <w:rFonts w:ascii="Times New Roman" w:hAnsi="Times New Roman" w:cs="Times New Roman"/>
          <w:color w:val="171717"/>
          <w:sz w:val="24"/>
          <w:szCs w:val="24"/>
        </w:rPr>
        <w:t>No (End of coding</w:t>
      </w:r>
      <w:r w:rsidR="00B33A60">
        <w:rPr>
          <w:rFonts w:ascii="Times New Roman" w:hAnsi="Times New Roman" w:cs="Times New Roman"/>
          <w:color w:val="171717"/>
          <w:sz w:val="24"/>
          <w:szCs w:val="24"/>
        </w:rPr>
        <w:t>; enter “99” for the rest of the cells</w:t>
      </w:r>
      <w:r>
        <w:rPr>
          <w:rFonts w:ascii="Times New Roman" w:hAnsi="Times New Roman" w:cs="Times New Roman"/>
          <w:color w:val="171717"/>
          <w:sz w:val="24"/>
          <w:szCs w:val="24"/>
        </w:rPr>
        <w:t>)</w:t>
      </w:r>
    </w:p>
    <w:p w14:paraId="6259B361" w14:textId="77777777" w:rsidR="006D36A0" w:rsidRPr="006D36A0" w:rsidRDefault="006D36A0" w:rsidP="006D36A0">
      <w:pPr>
        <w:pStyle w:val="ListParagraph"/>
        <w:rPr>
          <w:rFonts w:ascii="Times New Roman" w:hAnsi="Times New Roman" w:cs="Times New Roman"/>
          <w:color w:val="171717"/>
          <w:sz w:val="24"/>
          <w:szCs w:val="24"/>
        </w:rPr>
      </w:pPr>
    </w:p>
    <w:p w14:paraId="48A90D50" w14:textId="4B73CCF3" w:rsidR="006832DD" w:rsidRPr="006A7990" w:rsidRDefault="006A7990" w:rsidP="006832DD">
      <w:pPr>
        <w:rPr>
          <w:rFonts w:ascii="Times New Roman" w:hAnsi="Times New Roman" w:cs="Times New Roman"/>
          <w:b/>
          <w:sz w:val="24"/>
          <w:szCs w:val="24"/>
        </w:rPr>
      </w:pPr>
      <w:r w:rsidRPr="006A7990">
        <w:rPr>
          <w:rFonts w:ascii="Times New Roman" w:hAnsi="Times New Roman" w:cs="Times New Roman"/>
          <w:b/>
          <w:color w:val="171717"/>
          <w:sz w:val="24"/>
          <w:szCs w:val="24"/>
        </w:rPr>
        <w:t xml:space="preserve">Q2: </w:t>
      </w:r>
      <w:r w:rsidR="006832DD" w:rsidRPr="006A7990">
        <w:rPr>
          <w:rFonts w:ascii="Times New Roman" w:hAnsi="Times New Roman" w:cs="Times New Roman"/>
          <w:b/>
          <w:sz w:val="24"/>
          <w:szCs w:val="24"/>
        </w:rPr>
        <w:t xml:space="preserve">What is the focus of the news story? </w:t>
      </w:r>
    </w:p>
    <w:p w14:paraId="18709453" w14:textId="61062FF9" w:rsidR="006832DD" w:rsidRPr="00133964" w:rsidRDefault="006832DD" w:rsidP="006832D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171717"/>
          <w:sz w:val="24"/>
          <w:szCs w:val="24"/>
        </w:rPr>
      </w:pPr>
      <w:r w:rsidRPr="00133964">
        <w:rPr>
          <w:rFonts w:ascii="Times New Roman" w:hAnsi="Times New Roman" w:cs="Times New Roman"/>
          <w:color w:val="171717"/>
          <w:sz w:val="24"/>
          <w:szCs w:val="24"/>
        </w:rPr>
        <w:t>Th</w:t>
      </w:r>
      <w:r w:rsidR="00010889">
        <w:rPr>
          <w:rFonts w:ascii="Times New Roman" w:hAnsi="Times New Roman" w:cs="Times New Roman"/>
          <w:color w:val="171717"/>
          <w:sz w:val="24"/>
          <w:szCs w:val="24"/>
        </w:rPr>
        <w:t>e story focuses on one i</w:t>
      </w:r>
      <w:r w:rsidR="00A81432">
        <w:rPr>
          <w:rFonts w:ascii="Times New Roman" w:hAnsi="Times New Roman" w:cs="Times New Roman"/>
          <w:color w:val="171717"/>
          <w:sz w:val="24"/>
          <w:szCs w:val="24"/>
        </w:rPr>
        <w:t>ncident or event related to gun violence</w:t>
      </w:r>
    </w:p>
    <w:p w14:paraId="59938F99" w14:textId="1A987B3C" w:rsidR="006A7990" w:rsidRDefault="006832DD" w:rsidP="0052510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171717"/>
          <w:sz w:val="24"/>
          <w:szCs w:val="24"/>
        </w:rPr>
      </w:pPr>
      <w:r w:rsidRPr="00133964">
        <w:rPr>
          <w:rFonts w:ascii="Times New Roman" w:hAnsi="Times New Roman" w:cs="Times New Roman"/>
          <w:color w:val="171717"/>
          <w:sz w:val="24"/>
          <w:szCs w:val="24"/>
        </w:rPr>
        <w:t xml:space="preserve">The story focuses on the issue of gun violence as an ongoing problem </w:t>
      </w:r>
    </w:p>
    <w:p w14:paraId="66BC70C1" w14:textId="77777777" w:rsidR="00691641" w:rsidRPr="00691641" w:rsidRDefault="00691641" w:rsidP="00691641">
      <w:pPr>
        <w:pStyle w:val="ListParagraph"/>
        <w:rPr>
          <w:rFonts w:ascii="Times New Roman" w:hAnsi="Times New Roman" w:cs="Times New Roman"/>
          <w:color w:val="171717"/>
          <w:sz w:val="24"/>
          <w:szCs w:val="24"/>
        </w:rPr>
      </w:pPr>
    </w:p>
    <w:p w14:paraId="332BC796" w14:textId="569F6156" w:rsidR="003F3429" w:rsidRDefault="008C05D9">
      <w:pP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</w:pPr>
      <w:r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Q</w:t>
      </w:r>
      <w:r w:rsidR="006A7990"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3</w:t>
      </w:r>
      <w:r w:rsidR="008459EB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-1/2</w:t>
      </w:r>
      <w:r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:</w:t>
      </w:r>
      <w:r w:rsidR="006355EF"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 </w:t>
      </w:r>
      <w:r w:rsidR="006832DD"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W</w:t>
      </w:r>
      <w:r w:rsidR="003F3429"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hat</w:t>
      </w:r>
      <w:r w:rsidR="006355EF"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 is </w:t>
      </w:r>
      <w:r w:rsidR="00F3639B"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the </w:t>
      </w:r>
      <w:r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main theme of this news story? </w:t>
      </w:r>
      <w:r w:rsidR="006355EF"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 </w:t>
      </w:r>
    </w:p>
    <w:p w14:paraId="2C4DE1F6" w14:textId="00A5E5B8" w:rsidR="00571693" w:rsidRPr="00571693" w:rsidRDefault="00A81432">
      <w:pPr>
        <w:rPr>
          <w:rFonts w:ascii="Times New Roman" w:hAnsi="Times New Roman" w:cs="Times New Roman"/>
          <w:color w:val="171717"/>
          <w:sz w:val="24"/>
          <w:szCs w:val="24"/>
          <w:highlight w:val="white"/>
        </w:rPr>
      </w:pPr>
      <w:r w:rsidRPr="008459EB">
        <w:rPr>
          <w:rFonts w:ascii="Times New Roman" w:hAnsi="Times New Roman" w:cs="Times New Roman"/>
          <w:i/>
          <w:color w:val="171717"/>
          <w:sz w:val="24"/>
          <w:szCs w:val="24"/>
          <w:highlight w:val="white"/>
        </w:rPr>
        <w:t>Note:</w:t>
      </w:r>
      <w:r w:rsidRPr="00571693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</w:t>
      </w:r>
      <w:r w:rsidR="008E7DC3" w:rsidRPr="00571693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Code up to two dominan</w:t>
      </w:r>
      <w:r w:rsidR="00571693" w:rsidRPr="00571693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t themes. </w:t>
      </w:r>
      <w:r w:rsidR="00D847E8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Consider the following headline as an example</w:t>
      </w:r>
      <w:r w:rsidR="00571693" w:rsidRPr="00571693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: </w:t>
      </w:r>
      <w:r w:rsidR="008E7DC3" w:rsidRPr="00571693">
        <w:rPr>
          <w:rFonts w:ascii="Times New Roman" w:hAnsi="Times New Roman" w:cs="Times New Roman"/>
          <w:color w:val="171717"/>
          <w:sz w:val="24"/>
          <w:szCs w:val="24"/>
        </w:rPr>
        <w:t>“</w:t>
      </w:r>
      <w:r w:rsidR="008E7DC3" w:rsidRPr="00571693">
        <w:rPr>
          <w:rFonts w:ascii="Times New Roman" w:hAnsi="Times New Roman" w:cs="Times New Roman"/>
          <w:color w:val="000000"/>
          <w:sz w:val="24"/>
          <w:szCs w:val="24"/>
        </w:rPr>
        <w:t xml:space="preserve">The Second Amendment rights of more than 4 million Americans are at risk thanks to Republicans in Congress.” This headline should be coded as both </w:t>
      </w:r>
      <w:r w:rsidR="00571693" w:rsidRPr="00571693">
        <w:rPr>
          <w:rFonts w:ascii="Times New Roman" w:hAnsi="Times New Roman" w:cs="Times New Roman"/>
          <w:color w:val="000000"/>
          <w:sz w:val="24"/>
          <w:szCs w:val="24"/>
        </w:rPr>
        <w:t>1) Gun rights, and 3</w:t>
      </w:r>
      <w:r w:rsidR="00856B11">
        <w:rPr>
          <w:rFonts w:ascii="Times New Roman" w:hAnsi="Times New Roman" w:cs="Times New Roman"/>
          <w:color w:val="000000"/>
          <w:sz w:val="24"/>
          <w:szCs w:val="24"/>
        </w:rPr>
        <w:t xml:space="preserve">) Politics. </w:t>
      </w:r>
      <w:r w:rsidR="008459EB">
        <w:rPr>
          <w:rFonts w:ascii="Times New Roman" w:hAnsi="Times New Roman" w:cs="Times New Roman"/>
          <w:color w:val="000000"/>
          <w:sz w:val="24"/>
          <w:szCs w:val="24"/>
        </w:rPr>
        <w:t xml:space="preserve">Whichever theme that comes first in the headline should be entered as Theme1. Enter “99” if there is no theme identified for both Q3-1 and Q3-2. </w:t>
      </w:r>
    </w:p>
    <w:p w14:paraId="3194A075" w14:textId="6C7139A8" w:rsidR="00AE2049" w:rsidRPr="00A81432" w:rsidRDefault="006A7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A81432">
        <w:rPr>
          <w:rFonts w:ascii="Times New Roman" w:hAnsi="Times New Roman" w:cs="Times New Roman"/>
          <w:sz w:val="24"/>
          <w:szCs w:val="24"/>
          <w:highlight w:val="white"/>
        </w:rPr>
        <w:t>Gun</w:t>
      </w:r>
      <w:r w:rsidR="00A32B5E">
        <w:rPr>
          <w:rFonts w:ascii="Times New Roman" w:hAnsi="Times New Roman" w:cs="Times New Roman"/>
          <w:sz w:val="24"/>
          <w:szCs w:val="24"/>
          <w:highlight w:val="white"/>
        </w:rPr>
        <w:t>/2</w:t>
      </w:r>
      <w:r w:rsidR="00A32B5E" w:rsidRPr="008C5311">
        <w:rPr>
          <w:rFonts w:ascii="Times New Roman" w:hAnsi="Times New Roman" w:cs="Times New Roman"/>
          <w:sz w:val="24"/>
          <w:szCs w:val="24"/>
          <w:highlight w:val="white"/>
          <w:vertAlign w:val="superscript"/>
        </w:rPr>
        <w:t>nd</w:t>
      </w:r>
      <w:r w:rsidR="00A32B5E">
        <w:rPr>
          <w:rFonts w:ascii="Times New Roman" w:hAnsi="Times New Roman" w:cs="Times New Roman"/>
          <w:sz w:val="24"/>
          <w:szCs w:val="24"/>
          <w:highlight w:val="white"/>
        </w:rPr>
        <w:t xml:space="preserve"> Amendment</w:t>
      </w:r>
      <w:r w:rsidRPr="00A81432">
        <w:rPr>
          <w:rFonts w:ascii="Times New Roman" w:hAnsi="Times New Roman" w:cs="Times New Roman"/>
          <w:sz w:val="24"/>
          <w:szCs w:val="24"/>
          <w:highlight w:val="white"/>
        </w:rPr>
        <w:t xml:space="preserve"> rights </w:t>
      </w:r>
    </w:p>
    <w:p w14:paraId="2DDC6F9D" w14:textId="5F94CF80" w:rsidR="00AE2049" w:rsidRDefault="006355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A81432">
        <w:rPr>
          <w:rFonts w:ascii="Times New Roman" w:hAnsi="Times New Roman" w:cs="Times New Roman"/>
          <w:sz w:val="24"/>
          <w:szCs w:val="24"/>
          <w:highlight w:val="white"/>
        </w:rPr>
        <w:t xml:space="preserve">Gun </w:t>
      </w:r>
      <w:r w:rsidR="00545180" w:rsidRPr="00A81432">
        <w:rPr>
          <w:rFonts w:ascii="Times New Roman" w:hAnsi="Times New Roman" w:cs="Times New Roman"/>
          <w:sz w:val="24"/>
          <w:szCs w:val="24"/>
          <w:highlight w:val="white"/>
        </w:rPr>
        <w:t>control</w:t>
      </w:r>
      <w:r w:rsidR="0052510D">
        <w:rPr>
          <w:rFonts w:ascii="Times New Roman" w:hAnsi="Times New Roman" w:cs="Times New Roman"/>
          <w:sz w:val="24"/>
          <w:szCs w:val="24"/>
          <w:highlight w:val="white"/>
        </w:rPr>
        <w:t xml:space="preserve">/regulation </w:t>
      </w:r>
      <w:r w:rsidR="00D40622" w:rsidRPr="00A81432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14:paraId="3C71AD1C" w14:textId="09CC9C16" w:rsidR="008E7DC3" w:rsidRPr="008E7DC3" w:rsidRDefault="008E7DC3" w:rsidP="008E7D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Politics </w:t>
      </w:r>
    </w:p>
    <w:p w14:paraId="3933A307" w14:textId="028EA25C" w:rsidR="00CD07E8" w:rsidRPr="00A81432" w:rsidRDefault="00CD07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A81432">
        <w:rPr>
          <w:rFonts w:ascii="Times New Roman" w:hAnsi="Times New Roman" w:cs="Times New Roman"/>
          <w:sz w:val="24"/>
          <w:szCs w:val="24"/>
          <w:highlight w:val="white"/>
        </w:rPr>
        <w:t xml:space="preserve">Mental health </w:t>
      </w:r>
    </w:p>
    <w:p w14:paraId="4F99A9C5" w14:textId="74CFEC61" w:rsidR="00CD07E8" w:rsidRPr="00A81432" w:rsidRDefault="006A7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A81432">
        <w:rPr>
          <w:rFonts w:ascii="Times New Roman" w:hAnsi="Times New Roman" w:cs="Times New Roman"/>
          <w:sz w:val="24"/>
          <w:szCs w:val="24"/>
          <w:highlight w:val="white"/>
        </w:rPr>
        <w:t>School or public space</w:t>
      </w:r>
      <w:r w:rsidR="00CD07E8" w:rsidRPr="00A81432">
        <w:rPr>
          <w:rFonts w:ascii="Times New Roman" w:hAnsi="Times New Roman" w:cs="Times New Roman"/>
          <w:sz w:val="24"/>
          <w:szCs w:val="24"/>
          <w:highlight w:val="white"/>
        </w:rPr>
        <w:t xml:space="preserve"> safety </w:t>
      </w:r>
    </w:p>
    <w:p w14:paraId="6C75339F" w14:textId="070E5E9E" w:rsidR="00AE2049" w:rsidRPr="00A81432" w:rsidRDefault="007B54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A81432">
        <w:rPr>
          <w:rFonts w:ascii="Times New Roman" w:hAnsi="Times New Roman" w:cs="Times New Roman"/>
          <w:sz w:val="24"/>
          <w:szCs w:val="24"/>
          <w:highlight w:val="white"/>
        </w:rPr>
        <w:t xml:space="preserve">Race/ethnicity </w:t>
      </w:r>
    </w:p>
    <w:p w14:paraId="1AADFE6E" w14:textId="28A2D5A8" w:rsidR="00320C01" w:rsidRPr="00A81432" w:rsidRDefault="00656F32" w:rsidP="00DD52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Public opinion</w:t>
      </w:r>
    </w:p>
    <w:p w14:paraId="38F87032" w14:textId="2E799681" w:rsidR="00A81432" w:rsidRDefault="00A81432" w:rsidP="00A814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A81432">
        <w:rPr>
          <w:rFonts w:ascii="Times New Roman" w:hAnsi="Times New Roman" w:cs="Times New Roman"/>
          <w:sz w:val="24"/>
          <w:szCs w:val="24"/>
          <w:highlight w:val="white"/>
        </w:rPr>
        <w:t>Society/culture</w:t>
      </w:r>
    </w:p>
    <w:p w14:paraId="098FA404" w14:textId="4EBDCF5A" w:rsidR="00656F32" w:rsidRDefault="00656F32" w:rsidP="00A814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Economic consequence</w:t>
      </w:r>
      <w:r w:rsidR="00A32B5E">
        <w:rPr>
          <w:rFonts w:ascii="Times New Roman" w:hAnsi="Times New Roman" w:cs="Times New Roman"/>
          <w:sz w:val="24"/>
          <w:szCs w:val="24"/>
          <w:highlight w:val="white"/>
        </w:rPr>
        <w:t>s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14:paraId="50B21DE1" w14:textId="03D7FBD1" w:rsidR="00A81432" w:rsidRDefault="008459EB" w:rsidP="008459E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99) </w:t>
      </w:r>
      <w:r w:rsidR="00A81432">
        <w:rPr>
          <w:rFonts w:ascii="Times New Roman" w:hAnsi="Times New Roman" w:cs="Times New Roman"/>
          <w:sz w:val="24"/>
          <w:szCs w:val="24"/>
          <w:highlight w:val="white"/>
        </w:rPr>
        <w:t xml:space="preserve">None of the above </w:t>
      </w:r>
    </w:p>
    <w:p w14:paraId="5BFA1386" w14:textId="49A3FBD3" w:rsidR="006A7990" w:rsidRDefault="006A7990" w:rsidP="006A799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color w:val="171717"/>
          <w:sz w:val="24"/>
          <w:szCs w:val="24"/>
          <w:highlight w:val="white"/>
        </w:rPr>
      </w:pPr>
    </w:p>
    <w:p w14:paraId="6F96F2EE" w14:textId="62C88A22" w:rsidR="006A7990" w:rsidRDefault="006A7990" w:rsidP="006A799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</w:pPr>
      <w:r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lastRenderedPageBreak/>
        <w:t>Q4</w:t>
      </w:r>
      <w:r w:rsidR="008459EB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_1</w:t>
      </w:r>
      <w:r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: </w:t>
      </w:r>
      <w: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To what extent does the image represent </w:t>
      </w:r>
      <w:r w:rsidR="008459EB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the first theme (Q3-1)</w:t>
      </w:r>
      <w: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 of the news story? </w:t>
      </w:r>
      <w:r w:rsidR="006D36A0" w:rsidRP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Enter a number</w:t>
      </w:r>
      <w:r w:rsid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between 0 and 10, where</w:t>
      </w:r>
      <w:r w:rsidR="006D36A0" w:rsidRP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</w:t>
      </w:r>
      <w:r w:rsidRP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0 = </w:t>
      </w:r>
      <w:proofErr w:type="gramStart"/>
      <w:r w:rsidRP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The</w:t>
      </w:r>
      <w:proofErr w:type="gramEnd"/>
      <w:r w:rsidRP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image is no</w:t>
      </w:r>
      <w:r w:rsid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t relevant to the theme at all and</w:t>
      </w:r>
      <w:r w:rsidR="00A32B5E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</w:t>
      </w:r>
      <w:r w:rsidRP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10 = The image perfectly represents </w:t>
      </w:r>
      <w:r w:rsidR="006D36A0" w:rsidRP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the theme</w:t>
      </w:r>
      <w:r w:rsid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. </w:t>
      </w:r>
      <w:r w:rsidR="00516641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Take a note</w:t>
      </w:r>
      <w:r w:rsidR="00516641" w:rsidRP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if </w:t>
      </w:r>
      <w:r w:rsidR="00516641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the photo</w:t>
      </w:r>
      <w:r w:rsidR="00516641" w:rsidRP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is clearly not relevant to the story, e.g., logo of the media site.</w:t>
      </w:r>
      <w:r w:rsidR="00516641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 </w:t>
      </w:r>
      <w:r w:rsid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Enter “99” if no theme is identified. </w:t>
      </w:r>
    </w:p>
    <w:p w14:paraId="61878A36" w14:textId="27CE1794" w:rsidR="008459EB" w:rsidRDefault="008459EB" w:rsidP="006A799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</w:pPr>
    </w:p>
    <w:p w14:paraId="286B5A11" w14:textId="396AF4B9" w:rsidR="008459EB" w:rsidRDefault="008459EB" w:rsidP="006A799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</w:pPr>
    </w:p>
    <w:p w14:paraId="17148984" w14:textId="481A5405" w:rsidR="008459EB" w:rsidRPr="006A7990" w:rsidRDefault="008459EB" w:rsidP="008459EB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</w:pPr>
      <w:r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Q4</w:t>
      </w:r>
      <w: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>_2</w:t>
      </w:r>
      <w:r w:rsidRPr="006A7990"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: </w:t>
      </w:r>
      <w: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To what extent does the image represent the second theme (Q3-2) of the news story? </w:t>
      </w:r>
      <w:r w:rsidRP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Enter a number</w:t>
      </w:r>
      <w:r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between 0 and 10, where</w:t>
      </w:r>
      <w:r w:rsidRP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0 = </w:t>
      </w:r>
      <w:proofErr w:type="gramStart"/>
      <w:r w:rsidRP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The</w:t>
      </w:r>
      <w:proofErr w:type="gramEnd"/>
      <w:r w:rsidRP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image is no</w:t>
      </w:r>
      <w:r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t relevant to the theme at all and</w:t>
      </w:r>
      <w:r w:rsidR="00A32B5E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 </w:t>
      </w:r>
      <w:r w:rsidRPr="008459EB">
        <w:rPr>
          <w:rFonts w:ascii="Times New Roman" w:hAnsi="Times New Roman" w:cs="Times New Roman"/>
          <w:color w:val="171717"/>
          <w:sz w:val="24"/>
          <w:szCs w:val="24"/>
          <w:highlight w:val="white"/>
        </w:rPr>
        <w:t>10 = The image perfectly represents the theme</w:t>
      </w:r>
      <w:r>
        <w:rPr>
          <w:rFonts w:ascii="Times New Roman" w:hAnsi="Times New Roman" w:cs="Times New Roman"/>
          <w:color w:val="171717"/>
          <w:sz w:val="24"/>
          <w:szCs w:val="24"/>
          <w:highlight w:val="white"/>
        </w:rPr>
        <w:t xml:space="preserve">. Enter “99” if no theme is identified. </w:t>
      </w:r>
      <w: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t xml:space="preserve"> </w:t>
      </w:r>
    </w:p>
    <w:p w14:paraId="573B4009" w14:textId="77777777" w:rsidR="008459EB" w:rsidRPr="006A7990" w:rsidRDefault="008459EB" w:rsidP="006A799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</w:pPr>
    </w:p>
    <w:p w14:paraId="34BF54D3" w14:textId="2B26051C" w:rsidR="006A7990" w:rsidRDefault="006A7990">
      <w:pP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color w:val="171717"/>
          <w:sz w:val="24"/>
          <w:szCs w:val="24"/>
          <w:highlight w:val="white"/>
        </w:rPr>
        <w:br w:type="page"/>
      </w:r>
    </w:p>
    <w:p w14:paraId="6C9ED092" w14:textId="77777777" w:rsidR="006A7990" w:rsidRDefault="006A7990" w:rsidP="006A799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color w:val="171717"/>
          <w:sz w:val="24"/>
          <w:szCs w:val="24"/>
          <w:highlight w:val="white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4406"/>
        <w:gridCol w:w="2969"/>
      </w:tblGrid>
      <w:tr w:rsidR="00AE2049" w:rsidRPr="003F3429" w14:paraId="502739BE" w14:textId="77777777" w:rsidTr="006832DD">
        <w:tc>
          <w:tcPr>
            <w:tcW w:w="1975" w:type="dxa"/>
          </w:tcPr>
          <w:p w14:paraId="5EE25B2A" w14:textId="37C50F02" w:rsidR="00AE2049" w:rsidRPr="006832DD" w:rsidRDefault="00A814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Variable </w:t>
            </w:r>
          </w:p>
        </w:tc>
        <w:tc>
          <w:tcPr>
            <w:tcW w:w="4406" w:type="dxa"/>
          </w:tcPr>
          <w:p w14:paraId="2CD04302" w14:textId="77777777" w:rsidR="00AE2049" w:rsidRPr="006832DD" w:rsidRDefault="006355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2DD">
              <w:rPr>
                <w:rFonts w:ascii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  <w:tc>
          <w:tcPr>
            <w:tcW w:w="2969" w:type="dxa"/>
          </w:tcPr>
          <w:p w14:paraId="4CA77B04" w14:textId="77777777" w:rsidR="00AE2049" w:rsidRPr="006832DD" w:rsidRDefault="006355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2DD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540C90" w:rsidRPr="003F3429" w14:paraId="61C11A9B" w14:textId="77777777" w:rsidTr="006832DD">
        <w:tc>
          <w:tcPr>
            <w:tcW w:w="1975" w:type="dxa"/>
          </w:tcPr>
          <w:p w14:paraId="55A5C64E" w14:textId="77777777" w:rsidR="00A81432" w:rsidRDefault="00A81432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Q2-1</w:t>
            </w:r>
          </w:p>
          <w:p w14:paraId="48268925" w14:textId="114315BE" w:rsidR="00540C90" w:rsidRPr="00540C90" w:rsidRDefault="00540C90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 w:rsidRPr="00540C90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Episodic frame</w:t>
            </w:r>
          </w:p>
          <w:p w14:paraId="78547114" w14:textId="77777777" w:rsidR="00540C90" w:rsidRPr="003F3429" w:rsidRDefault="00540C90" w:rsidP="006832DD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</w:p>
        </w:tc>
        <w:tc>
          <w:tcPr>
            <w:tcW w:w="4406" w:type="dxa"/>
          </w:tcPr>
          <w:p w14:paraId="2C95CB1A" w14:textId="77777777" w:rsidR="00540C90" w:rsidRDefault="00540C90" w:rsidP="0087029A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 w:rsidRPr="00540C90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 story focuses on a single case such as information about </w:t>
            </w:r>
            <w:r w:rsidR="00F97E63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one incident of gun vi</w:t>
            </w:r>
            <w:r w:rsidR="0087029A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olence and one individual’s story about gun ownership. </w:t>
            </w:r>
          </w:p>
          <w:p w14:paraId="784D9BD9" w14:textId="77777777" w:rsidR="004850A5" w:rsidRDefault="004850A5" w:rsidP="0087029A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</w:p>
          <w:p w14:paraId="5A830786" w14:textId="019AE5FE" w:rsidR="004850A5" w:rsidRPr="00540C90" w:rsidRDefault="004850A5" w:rsidP="0087029A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Often times, stories coded in episodic frame only contain facts of one incident. </w:t>
            </w:r>
          </w:p>
        </w:tc>
        <w:tc>
          <w:tcPr>
            <w:tcW w:w="2969" w:type="dxa"/>
          </w:tcPr>
          <w:p w14:paraId="6FC488CD" w14:textId="04B8D29F" w:rsidR="00540C90" w:rsidRPr="003F3429" w:rsidRDefault="00A8143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A814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 shot, injured with what was thought to be a toy gun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</w:tr>
      <w:tr w:rsidR="00540C90" w:rsidRPr="003F3429" w14:paraId="23795931" w14:textId="77777777" w:rsidTr="006832DD">
        <w:tc>
          <w:tcPr>
            <w:tcW w:w="1975" w:type="dxa"/>
          </w:tcPr>
          <w:p w14:paraId="4BEDB4EF" w14:textId="10F8E75B" w:rsidR="008E7DC3" w:rsidRDefault="008E7DC3" w:rsidP="008E7DC3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Q2-2</w:t>
            </w:r>
          </w:p>
          <w:p w14:paraId="3374402A" w14:textId="669E1AA7" w:rsidR="00540C90" w:rsidRPr="00540C90" w:rsidRDefault="00540C90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Thematic frame </w:t>
            </w:r>
          </w:p>
        </w:tc>
        <w:tc>
          <w:tcPr>
            <w:tcW w:w="4406" w:type="dxa"/>
          </w:tcPr>
          <w:p w14:paraId="461D1FD1" w14:textId="3235D67D" w:rsidR="00540C90" w:rsidRDefault="00540C90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The story focuses on the issue of gun violence in general such as suggesting causes of or solutions to the problem. </w:t>
            </w:r>
          </w:p>
          <w:p w14:paraId="34A61A67" w14:textId="77777777" w:rsidR="00B33A60" w:rsidRDefault="00B33A60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</w:p>
          <w:p w14:paraId="773C5F22" w14:textId="3489521B" w:rsidR="00B33A60" w:rsidRDefault="00B33A60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Generally speaking, news stories about protests should be considered thematic because protests are usually about advocating a certain solution to the gun violence issue.  </w:t>
            </w:r>
          </w:p>
          <w:p w14:paraId="3055D933" w14:textId="77777777" w:rsidR="00B33A60" w:rsidRDefault="00B33A60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</w:p>
          <w:p w14:paraId="766A02B8" w14:textId="6D830352" w:rsidR="00B33A60" w:rsidRDefault="004850A5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Stories that are about consequences of one shooting incident (e.g., the impact of one shooting incident on a certain community) are also considered thematic. </w:t>
            </w:r>
          </w:p>
          <w:p w14:paraId="0DCE6600" w14:textId="11153A4B" w:rsidR="00B33A60" w:rsidRPr="00540C90" w:rsidRDefault="00B33A60" w:rsidP="00540C90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</w:p>
        </w:tc>
        <w:tc>
          <w:tcPr>
            <w:tcW w:w="2969" w:type="dxa"/>
          </w:tcPr>
          <w:p w14:paraId="2EA3BF3B" w14:textId="67ADDF5E" w:rsidR="00540C90" w:rsidRDefault="00A8143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A814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Parkland School Shooting Leads to New Vermont Gun Laws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145F07D2" w14:textId="1CBBC1A2" w:rsidR="008E7DC3" w:rsidRDefault="008E7DC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22BC034" w14:textId="69E54702" w:rsidR="00A81432" w:rsidRPr="003F3429" w:rsidRDefault="008E7DC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8E7D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Miami Democrats protest to remove gun show from fairgrounds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</w:tr>
      <w:tr w:rsidR="00AE2049" w:rsidRPr="003F3429" w14:paraId="75370DC0" w14:textId="77777777" w:rsidTr="006832DD">
        <w:tc>
          <w:tcPr>
            <w:tcW w:w="1975" w:type="dxa"/>
          </w:tcPr>
          <w:p w14:paraId="55E68E95" w14:textId="77777777" w:rsidR="008E7DC3" w:rsidRDefault="008E7DC3" w:rsidP="006832DD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Q3-1</w:t>
            </w:r>
          </w:p>
          <w:p w14:paraId="53693001" w14:textId="2B722AF4" w:rsidR="00AE2049" w:rsidRPr="003F3429" w:rsidRDefault="006355EF" w:rsidP="006832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Gun rights </w:t>
            </w:r>
          </w:p>
        </w:tc>
        <w:tc>
          <w:tcPr>
            <w:tcW w:w="4406" w:type="dxa"/>
          </w:tcPr>
          <w:p w14:paraId="05636BDD" w14:textId="76A8BA0F" w:rsidR="00AE2049" w:rsidRPr="003F3429" w:rsidRDefault="008C0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story is</w:t>
            </w:r>
            <w:r w:rsidR="008E7DC3">
              <w:rPr>
                <w:rFonts w:ascii="Times New Roman" w:hAnsi="Times New Roman" w:cs="Times New Roman"/>
                <w:sz w:val="24"/>
                <w:szCs w:val="24"/>
              </w:rPr>
              <w:t xml:space="preserve"> related to the Constitution, the second amendment, </w:t>
            </w:r>
            <w:r w:rsidR="006355EF" w:rsidRPr="003F3429">
              <w:rPr>
                <w:rFonts w:ascii="Times New Roman" w:hAnsi="Times New Roman" w:cs="Times New Roman"/>
                <w:sz w:val="24"/>
                <w:szCs w:val="24"/>
              </w:rPr>
              <w:t>and protection of individual liberty and gun ownership as a right, including:</w:t>
            </w:r>
          </w:p>
          <w:p w14:paraId="522D9F87" w14:textId="1277EA0B" w:rsidR="00AE2049" w:rsidRPr="003F3429" w:rsidRDefault="006355E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Meaning of the 2</w:t>
            </w: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nd</w:t>
            </w: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amendment </w:t>
            </w:r>
          </w:p>
          <w:p w14:paraId="3B4DD842" w14:textId="77777777" w:rsidR="00AE2049" w:rsidRPr="003F3429" w:rsidRDefault="006355E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irrefutability of one’s right to own guns</w:t>
            </w:r>
          </w:p>
          <w:p w14:paraId="346E2A21" w14:textId="77777777" w:rsidR="00AE2049" w:rsidRPr="003F3429" w:rsidRDefault="006355E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 ownership as critical to democracy and protecting oneself</w:t>
            </w:r>
          </w:p>
          <w:p w14:paraId="671E9407" w14:textId="02B808C6" w:rsidR="00AE2049" w:rsidRPr="003F3429" w:rsidRDefault="00AE2049" w:rsidP="008C0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</w:tcPr>
          <w:p w14:paraId="1B21B10E" w14:textId="77777777" w:rsidR="00AE2049" w:rsidRPr="003F342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“Membership, interest in gun rights groups soar in the weeks after the Florida high school shooting”</w:t>
            </w:r>
          </w:p>
          <w:p w14:paraId="76922339" w14:textId="77777777" w:rsidR="00AE2049" w:rsidRPr="003F3429" w:rsidRDefault="00AE20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6278571" w14:textId="28F24114" w:rsidR="00AE2049" w:rsidRPr="003F342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“Rapper ‘Killer Mike,’ NRA host </w:t>
            </w:r>
            <w:proofErr w:type="spellStart"/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Colion</w:t>
            </w:r>
            <w:proofErr w:type="spellEnd"/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Noir: No guns would turn people into slaves”</w:t>
            </w:r>
          </w:p>
        </w:tc>
      </w:tr>
      <w:tr w:rsidR="00AE2049" w:rsidRPr="003F3429" w14:paraId="20EF4343" w14:textId="77777777" w:rsidTr="006832DD">
        <w:tc>
          <w:tcPr>
            <w:tcW w:w="1975" w:type="dxa"/>
          </w:tcPr>
          <w:p w14:paraId="6E5173C0" w14:textId="77777777" w:rsidR="008E7DC3" w:rsidRDefault="008E7DC3" w:rsidP="006832DD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Q3-2</w:t>
            </w:r>
          </w:p>
          <w:p w14:paraId="5C176673" w14:textId="57EF8D3F" w:rsidR="00AE2049" w:rsidRPr="003F3429" w:rsidRDefault="006355EF" w:rsidP="008E7DC3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Gun </w:t>
            </w:r>
            <w:r w:rsidR="008E7DC3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control</w:t>
            </w:r>
          </w:p>
        </w:tc>
        <w:tc>
          <w:tcPr>
            <w:tcW w:w="4406" w:type="dxa"/>
          </w:tcPr>
          <w:p w14:paraId="08C2329B" w14:textId="2901C3F9" w:rsidR="00AE2049" w:rsidRPr="003F3429" w:rsidRDefault="006832DD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The story is about i</w:t>
            </w:r>
            <w:r w:rsidR="006355EF"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ssues related to regulating guns through legislation and other institutional measures</w:t>
            </w: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. </w:t>
            </w:r>
          </w:p>
          <w:p w14:paraId="1D1C1C35" w14:textId="77777777" w:rsidR="00AE2049" w:rsidRPr="003F3429" w:rsidRDefault="006355E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Enforcing and/or expanding background checks</w:t>
            </w:r>
          </w:p>
          <w:p w14:paraId="5A72E40F" w14:textId="508C8980" w:rsidR="00AE2049" w:rsidRPr="003F3429" w:rsidRDefault="006355E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Limiting sale of guns and/or related dangerous equipment (e.g., AR15s, semi-automatic rifles, </w:t>
            </w:r>
            <w:r w:rsidR="00D847E8"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bump stocks</w:t>
            </w: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large-capacity ammo)</w:t>
            </w:r>
          </w:p>
          <w:p w14:paraId="04A4063E" w14:textId="77777777" w:rsidR="00AE2049" w:rsidRPr="003F3429" w:rsidRDefault="006355E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Increasing age limits on gun purchases</w:t>
            </w:r>
          </w:p>
          <w:p w14:paraId="55050191" w14:textId="6411D053" w:rsidR="00AE2049" w:rsidRPr="006832DD" w:rsidRDefault="006355EF" w:rsidP="006832D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Implementing licensing and gun safety </w:t>
            </w: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training programs</w:t>
            </w:r>
            <w:r w:rsidRPr="006832DD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2969" w:type="dxa"/>
          </w:tcPr>
          <w:p w14:paraId="3C19F410" w14:textId="77777777" w:rsidR="00AE2049" w:rsidRPr="003F342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“GOP lawmaker calls for age restriction on AR-15s”</w:t>
            </w:r>
          </w:p>
          <w:p w14:paraId="4AB4E23A" w14:textId="77777777" w:rsidR="00AE2049" w:rsidRPr="003F3429" w:rsidRDefault="00AE20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57B1CD" w14:textId="77777777" w:rsidR="00AE2049" w:rsidRPr="003F342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“No bump stocks turned in to Denver police after ban”</w:t>
            </w:r>
          </w:p>
          <w:p w14:paraId="774CBA12" w14:textId="77777777" w:rsidR="00AE2049" w:rsidRPr="003F3429" w:rsidRDefault="00AE20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80A5F1A" w14:textId="77777777" w:rsidR="00AE2049" w:rsidRPr="003F3429" w:rsidRDefault="00AE2049" w:rsidP="008E7D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049" w:rsidRPr="003F3429" w14:paraId="4F0103D0" w14:textId="77777777" w:rsidTr="006832DD">
        <w:tc>
          <w:tcPr>
            <w:tcW w:w="1975" w:type="dxa"/>
          </w:tcPr>
          <w:p w14:paraId="6836A115" w14:textId="77777777" w:rsidR="008E7DC3" w:rsidRDefault="008E7DC3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lastRenderedPageBreak/>
              <w:t>Q3-3</w:t>
            </w:r>
          </w:p>
          <w:p w14:paraId="15F41A83" w14:textId="07BCA2A5" w:rsidR="00AE2049" w:rsidRPr="003F3429" w:rsidRDefault="006355EF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Politics</w:t>
            </w:r>
          </w:p>
        </w:tc>
        <w:tc>
          <w:tcPr>
            <w:tcW w:w="4406" w:type="dxa"/>
          </w:tcPr>
          <w:p w14:paraId="50A9DDC5" w14:textId="75D34D4A" w:rsidR="00AE2049" w:rsidRPr="003F3429" w:rsidRDefault="006832DD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The story is mainly about t</w:t>
            </w:r>
            <w:r w:rsidR="006355EF"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he political issues around guns and shootings, including:</w:t>
            </w:r>
          </w:p>
          <w:p w14:paraId="1FADA1AA" w14:textId="39B190A3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Political campaigns and upcoming elections (e.g</w:t>
            </w:r>
            <w:r w:rsidR="008E7DC3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., using guns as a wedge issue </w:t>
            </w:r>
            <w:r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or motiva</w:t>
            </w:r>
            <w:r w:rsidR="00571693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ting force to get people to the</w:t>
            </w:r>
            <w:r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 polls)</w:t>
            </w:r>
          </w:p>
          <w:p w14:paraId="631FBB17" w14:textId="4B7B2EF6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Fighting between the Democratic and Republican parties, or </w:t>
            </w:r>
            <w:r w:rsidR="008E7DC3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politicians</w:t>
            </w:r>
            <w:r w:rsidR="006832DD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 </w:t>
            </w:r>
          </w:p>
          <w:p w14:paraId="51C43DF1" w14:textId="77777777" w:rsidR="00AE204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Political money contributions from gun lobbies (e.g., NRA)</w:t>
            </w:r>
          </w:p>
          <w:p w14:paraId="6A5311B3" w14:textId="77777777" w:rsidR="00571693" w:rsidRDefault="0057169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ins w:id="0" w:author="Lei" w:date="2018-10-10T13:38:00Z"/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One political party or one politician’s stance on gun violence. </w:t>
            </w:r>
            <w:r w:rsidR="004850A5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Therefore, as long as the news headline mentions a politician’s name, it often indicates the theme of politics. </w:t>
            </w:r>
          </w:p>
          <w:p w14:paraId="5359545F" w14:textId="3DBF2681" w:rsidR="00810A39" w:rsidRPr="003F3429" w:rsidRDefault="00810A3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ins w:id="1" w:author="Lei" w:date="2018-10-10T13:38:00Z">
              <w:r>
                <w:rPr>
                  <w:rFonts w:ascii="Times New Roman" w:hAnsi="Times New Roman" w:cs="Times New Roman"/>
                  <w:color w:val="171717"/>
                  <w:sz w:val="24"/>
                  <w:szCs w:val="24"/>
                  <w:highlight w:val="white"/>
                </w:rPr>
                <w:t xml:space="preserve">Often times, the politicians’ names or the party names should be mentioned. </w:t>
              </w:r>
            </w:ins>
            <w:bookmarkStart w:id="2" w:name="_GoBack"/>
            <w:bookmarkEnd w:id="2"/>
          </w:p>
        </w:tc>
        <w:tc>
          <w:tcPr>
            <w:tcW w:w="2969" w:type="dxa"/>
          </w:tcPr>
          <w:p w14:paraId="25069362" w14:textId="77777777" w:rsidR="00AE2049" w:rsidRPr="003F342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“How Illinois governor candidates would address gun violence”</w:t>
            </w:r>
          </w:p>
          <w:p w14:paraId="0850EC66" w14:textId="77777777" w:rsidR="00AE2049" w:rsidRPr="003F3429" w:rsidRDefault="00AE2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89B7B5" w14:textId="4CA3033E" w:rsidR="00AE2049" w:rsidRPr="003F342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Trump warns Dems will 'take away </w:t>
            </w:r>
            <w:r w:rsidR="008E7D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your Second Amendment'</w:t>
            </w: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75596C7F" w14:textId="77777777" w:rsidR="00AE2049" w:rsidRPr="003F3429" w:rsidRDefault="00AE2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1F2C6A" w14:textId="1278DCB0" w:rsidR="00AE2049" w:rsidRPr="003F342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“Lindsey Graham: Both parties will suffer if Congress doesn't act on new gun bill”</w:t>
            </w:r>
          </w:p>
          <w:p w14:paraId="1BF7B5CD" w14:textId="77777777" w:rsidR="00AE2049" w:rsidRPr="003F3429" w:rsidRDefault="00AE20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41B672" w14:textId="2E05D185" w:rsidR="00AE2049" w:rsidRPr="003F3429" w:rsidRDefault="00AE20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3" w:name="_gjdgxs" w:colFirst="0" w:colLast="0"/>
            <w:bookmarkEnd w:id="3"/>
          </w:p>
        </w:tc>
      </w:tr>
      <w:tr w:rsidR="00AE2049" w:rsidRPr="003F3429" w14:paraId="6C06FE8E" w14:textId="77777777" w:rsidTr="006832DD">
        <w:tc>
          <w:tcPr>
            <w:tcW w:w="1975" w:type="dxa"/>
          </w:tcPr>
          <w:p w14:paraId="3ACCA7FD" w14:textId="77777777" w:rsidR="00571693" w:rsidRDefault="008E7DC3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Q3</w:t>
            </w:r>
            <w:r w:rsidR="00571693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-4</w:t>
            </w:r>
          </w:p>
          <w:p w14:paraId="74FC1894" w14:textId="02DEDCE3" w:rsidR="00AE2049" w:rsidRPr="003F3429" w:rsidRDefault="006355EF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Mental health</w:t>
            </w:r>
          </w:p>
          <w:p w14:paraId="0647D3B0" w14:textId="77777777" w:rsidR="00AE2049" w:rsidRPr="003F3429" w:rsidRDefault="00AE2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</w:tcPr>
          <w:p w14:paraId="0C90CC66" w14:textId="1AD76A5A" w:rsidR="00AE2049" w:rsidRPr="003F3429" w:rsidRDefault="006832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story is about i</w:t>
            </w:r>
            <w:r w:rsidR="006355EF" w:rsidRPr="003F3429">
              <w:rPr>
                <w:rFonts w:ascii="Times New Roman" w:hAnsi="Times New Roman" w:cs="Times New Roman"/>
                <w:sz w:val="24"/>
                <w:szCs w:val="24"/>
              </w:rPr>
              <w:t>ssues related to individuals’ mental illnesses or emotional well-being, or the mental health system as a whole, including:</w:t>
            </w:r>
          </w:p>
          <w:p w14:paraId="29FE2725" w14:textId="77777777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Predicting and preventing mental health breakdowns</w:t>
            </w:r>
          </w:p>
          <w:p w14:paraId="163071DD" w14:textId="77777777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Treating mental illness</w:t>
            </w:r>
          </w:p>
          <w:p w14:paraId="5B8CE055" w14:textId="77777777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Creating measures to ensure mentally ill people do not have access to guns</w:t>
            </w:r>
          </w:p>
          <w:p w14:paraId="46870DCC" w14:textId="77777777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Descriptions of individuals’ behavioral / personality traits that indicate instability, impulsivity, anger, etc.</w:t>
            </w:r>
          </w:p>
        </w:tc>
        <w:tc>
          <w:tcPr>
            <w:tcW w:w="2969" w:type="dxa"/>
          </w:tcPr>
          <w:p w14:paraId="46291AAF" w14:textId="77777777" w:rsidR="00AE2049" w:rsidRPr="003F342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“Gun debate hits home for families dealing with myths about violence, mental illness”</w:t>
            </w:r>
          </w:p>
          <w:p w14:paraId="31F181AB" w14:textId="77777777" w:rsidR="00AE2049" w:rsidRPr="003F3429" w:rsidRDefault="00AE20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9084BA6" w14:textId="3A83E0F9" w:rsidR="00AE204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“Renewed Debate Over Gun Access, Mental Health”</w:t>
            </w:r>
          </w:p>
          <w:p w14:paraId="705A7264" w14:textId="58E36089" w:rsidR="00D847E8" w:rsidRDefault="00D847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5FB4B80" w14:textId="6D9A566E" w:rsidR="00D847E8" w:rsidRDefault="00D847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D84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 Vegas gunman lost money, became unstable before shooting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033DD5EE" w14:textId="77777777" w:rsidR="00D847E8" w:rsidRPr="003F3429" w:rsidRDefault="00D847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4AE091" w14:textId="77777777" w:rsidR="00AE2049" w:rsidRPr="003F3429" w:rsidRDefault="00AE20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05CFF1" w14:textId="77777777" w:rsidR="00AE2049" w:rsidRPr="003F3429" w:rsidRDefault="00AE2049" w:rsidP="00D847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2049" w:rsidRPr="003F3429" w14:paraId="75424385" w14:textId="77777777" w:rsidTr="006832DD">
        <w:tc>
          <w:tcPr>
            <w:tcW w:w="1975" w:type="dxa"/>
          </w:tcPr>
          <w:p w14:paraId="24371B0F" w14:textId="7F5EB657" w:rsidR="00AE2049" w:rsidRPr="003F3429" w:rsidRDefault="00D847E8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Q3-5</w:t>
            </w:r>
            <w:r w:rsidR="006355EF"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 Public/school safety </w:t>
            </w:r>
          </w:p>
        </w:tc>
        <w:tc>
          <w:tcPr>
            <w:tcW w:w="4406" w:type="dxa"/>
          </w:tcPr>
          <w:p w14:paraId="7115D9AD" w14:textId="77777777" w:rsidR="00AE2049" w:rsidRPr="003F3429" w:rsidRDefault="00635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sz w:val="24"/>
                <w:szCs w:val="24"/>
              </w:rPr>
              <w:t>Issues related to institutional and school safety, including:</w:t>
            </w:r>
          </w:p>
          <w:p w14:paraId="6E4CA9C5" w14:textId="77777777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Awareness and monitoring of “troubled” individuals by law enforcement (e.g., local police, FBI)</w:t>
            </w:r>
          </w:p>
          <w:p w14:paraId="2DCCABD6" w14:textId="1C304BA3" w:rsidR="00DB2957" w:rsidRPr="00FF6488" w:rsidRDefault="006355EF" w:rsidP="00FF648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Safety measures in schools to prevent or mitigate shootings (e.g., police/safety officers in the school, armed teachers, metal detectors, clear backpacks) </w:t>
            </w:r>
            <w:r w:rsidR="00DB2957" w:rsidRPr="00FF64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E19E860" w14:textId="28644590" w:rsidR="004F5A34" w:rsidRPr="004F5A34" w:rsidRDefault="004F5A34" w:rsidP="004F5A3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Note that a headline simply mentioning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“school shooting” does not necessarily mean it uses this safety measure frame.  </w:t>
            </w:r>
          </w:p>
        </w:tc>
        <w:tc>
          <w:tcPr>
            <w:tcW w:w="2969" w:type="dxa"/>
          </w:tcPr>
          <w:p w14:paraId="12F45D74" w14:textId="77777777" w:rsidR="00AE2049" w:rsidRPr="003F342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“Preschoolers among students required to carry clear backpacks in Texas school district”</w:t>
            </w:r>
          </w:p>
          <w:p w14:paraId="43B1F5EB" w14:textId="77777777" w:rsidR="00AE2049" w:rsidRPr="003F3429" w:rsidRDefault="00AE20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D341CDA" w14:textId="77777777" w:rsidR="00AE2049" w:rsidRPr="003F342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“Scott wants armed police at </w:t>
            </w:r>
            <w:proofErr w:type="spellStart"/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Stoneman</w:t>
            </w:r>
            <w:proofErr w:type="spellEnd"/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Douglas after disturbing incidents at Parkland school”</w:t>
            </w:r>
          </w:p>
          <w:p w14:paraId="7343A0EC" w14:textId="77777777" w:rsidR="00AE2049" w:rsidRPr="003F3429" w:rsidRDefault="00AE2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73C0" w14:textId="48F056F1" w:rsidR="00AE2049" w:rsidRPr="003F3429" w:rsidRDefault="00635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Sales of bulletproof school supplies spike </w:t>
            </w:r>
            <w:r w:rsidR="00D84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after Florida </w:t>
            </w:r>
            <w:r w:rsidR="00D84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shooting</w:t>
            </w: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</w:tr>
      <w:tr w:rsidR="00AE2049" w:rsidRPr="003F3429" w14:paraId="1333F830" w14:textId="77777777" w:rsidTr="006832DD">
        <w:tc>
          <w:tcPr>
            <w:tcW w:w="1975" w:type="dxa"/>
          </w:tcPr>
          <w:p w14:paraId="6FC52F1F" w14:textId="77777777" w:rsidR="00D847E8" w:rsidRDefault="00D847E8" w:rsidP="00CD744F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lastRenderedPageBreak/>
              <w:t>Q3-6</w:t>
            </w:r>
          </w:p>
          <w:p w14:paraId="0A253D0E" w14:textId="0E2ADB66" w:rsidR="00AE2049" w:rsidRPr="003F3429" w:rsidRDefault="00D847E8" w:rsidP="00CD744F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>Race/ethnicity</w:t>
            </w:r>
            <w:r w:rsidR="006355EF" w:rsidRPr="003F3429">
              <w:rPr>
                <w:rFonts w:ascii="Times New Roman" w:hAnsi="Times New Roman" w:cs="Times New Roman"/>
                <w:color w:val="171717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4406" w:type="dxa"/>
          </w:tcPr>
          <w:p w14:paraId="51A3FFC0" w14:textId="5FF44843" w:rsidR="00AE2049" w:rsidRPr="003F3429" w:rsidRDefault="00CD7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story is about g</w:t>
            </w:r>
            <w:r w:rsidR="006355EF" w:rsidRPr="003F3429">
              <w:rPr>
                <w:rFonts w:ascii="Times New Roman" w:hAnsi="Times New Roman" w:cs="Times New Roman"/>
                <w:sz w:val="24"/>
                <w:szCs w:val="24"/>
              </w:rPr>
              <w:t>un issues related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certain </w:t>
            </w:r>
            <w:r w:rsidR="00D847E8">
              <w:rPr>
                <w:rFonts w:ascii="Times New Roman" w:hAnsi="Times New Roman" w:cs="Times New Roman"/>
                <w:sz w:val="24"/>
                <w:szCs w:val="24"/>
              </w:rPr>
              <w:t>ethnic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group(s)</w:t>
            </w:r>
            <w:r w:rsidR="006355EF" w:rsidRPr="003F3429">
              <w:rPr>
                <w:rFonts w:ascii="Times New Roman" w:hAnsi="Times New Roman" w:cs="Times New Roman"/>
                <w:sz w:val="24"/>
                <w:szCs w:val="24"/>
              </w:rPr>
              <w:t>, including:</w:t>
            </w:r>
          </w:p>
          <w:p w14:paraId="1B975566" w14:textId="77777777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Angry, isolated white men as primary perpetrators of domestic gun violence</w:t>
            </w:r>
          </w:p>
          <w:p w14:paraId="17B3EC12" w14:textId="77777777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Immigrants from Mexico bringing in guns from across the border</w:t>
            </w:r>
          </w:p>
          <w:p w14:paraId="6C7422FD" w14:textId="77777777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Muslim “terrorists”</w:t>
            </w:r>
          </w:p>
          <w:p w14:paraId="3E6F2372" w14:textId="77777777" w:rsidR="00AE2049" w:rsidRPr="003F3429" w:rsidRDefault="006355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 violence in African American communities</w:t>
            </w:r>
          </w:p>
        </w:tc>
        <w:tc>
          <w:tcPr>
            <w:tcW w:w="2969" w:type="dxa"/>
          </w:tcPr>
          <w:p w14:paraId="43B1EA09" w14:textId="5E8690BC" w:rsidR="00AE2049" w:rsidRDefault="006355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342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Illegal immigrant acquitted of Kate </w:t>
            </w:r>
            <w:proofErr w:type="spellStart"/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Steinle's</w:t>
            </w:r>
            <w:proofErr w:type="spellEnd"/>
            <w:r w:rsidRPr="003F34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murder faces judge on gun charges”</w:t>
            </w:r>
          </w:p>
          <w:p w14:paraId="6B6B5D2D" w14:textId="77777777" w:rsidR="00D847E8" w:rsidRDefault="00D847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AF96AB" w14:textId="2E80D96F" w:rsidR="00D847E8" w:rsidRPr="003F3429" w:rsidRDefault="00D847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D847E8">
              <w:rPr>
                <w:rFonts w:ascii="Times New Roman" w:hAnsi="Times New Roman" w:cs="Times New Roman"/>
                <w:sz w:val="24"/>
                <w:szCs w:val="24"/>
              </w:rPr>
              <w:t>The disparities in how black and white men die in gun violence, state by state</w:t>
            </w:r>
            <w:r w:rsidR="008C275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8C2752" w:rsidRPr="003F3429" w14:paraId="1CDDB2E8" w14:textId="77777777" w:rsidTr="00F0519F">
        <w:tc>
          <w:tcPr>
            <w:tcW w:w="1975" w:type="dxa"/>
          </w:tcPr>
          <w:p w14:paraId="4922D852" w14:textId="77777777" w:rsidR="008C2752" w:rsidRPr="008C2752" w:rsidRDefault="008C2752" w:rsidP="00F0519F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Q3-7</w:t>
            </w:r>
          </w:p>
          <w:p w14:paraId="2CA02DDC" w14:textId="211A5C53" w:rsidR="00656F32" w:rsidRPr="008C2752" w:rsidRDefault="008C2752" w:rsidP="00656F32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Public opinion</w:t>
            </w:r>
          </w:p>
          <w:p w14:paraId="4465C434" w14:textId="09EB481B" w:rsidR="008C2752" w:rsidRPr="008C2752" w:rsidRDefault="008C2752" w:rsidP="00F0519F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 </w:t>
            </w:r>
          </w:p>
        </w:tc>
        <w:tc>
          <w:tcPr>
            <w:tcW w:w="4406" w:type="dxa"/>
          </w:tcPr>
          <w:p w14:paraId="405583DB" w14:textId="4F0C01AD" w:rsidR="008C2752" w:rsidRPr="008C2752" w:rsidRDefault="008C2752" w:rsidP="00F05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sz w:val="24"/>
                <w:szCs w:val="24"/>
              </w:rPr>
              <w:t>The study is about the public’s</w:t>
            </w:r>
            <w:r w:rsidR="00FF6488">
              <w:rPr>
                <w:rFonts w:ascii="Times New Roman" w:hAnsi="Times New Roman" w:cs="Times New Roman"/>
                <w:sz w:val="24"/>
                <w:szCs w:val="24"/>
              </w:rPr>
              <w:t xml:space="preserve">, including </w:t>
            </w:r>
            <w:r w:rsidR="004F5A34">
              <w:rPr>
                <w:rFonts w:ascii="Times New Roman" w:hAnsi="Times New Roman" w:cs="Times New Roman"/>
                <w:sz w:val="24"/>
                <w:szCs w:val="24"/>
              </w:rPr>
              <w:t>a certain community’s</w:t>
            </w:r>
            <w:r w:rsidRPr="008C2752">
              <w:rPr>
                <w:rFonts w:ascii="Times New Roman" w:hAnsi="Times New Roman" w:cs="Times New Roman"/>
                <w:sz w:val="24"/>
                <w:szCs w:val="24"/>
              </w:rPr>
              <w:t xml:space="preserve"> reactions to gun-related issues, including: </w:t>
            </w:r>
          </w:p>
          <w:p w14:paraId="2F749E36" w14:textId="77777777" w:rsidR="008C2752" w:rsidRPr="008C2752" w:rsidRDefault="008C2752" w:rsidP="008C27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sz w:val="24"/>
                <w:szCs w:val="24"/>
              </w:rPr>
              <w:t>Public opinion polls related to guns</w:t>
            </w:r>
          </w:p>
          <w:p w14:paraId="778CE55D" w14:textId="2C6BD155" w:rsidR="008C2752" w:rsidRDefault="008C2752" w:rsidP="008C27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sz w:val="24"/>
                <w:szCs w:val="24"/>
              </w:rPr>
              <w:t>Protests</w:t>
            </w:r>
          </w:p>
          <w:p w14:paraId="612222FA" w14:textId="77777777" w:rsidR="008C2752" w:rsidRDefault="008C2752" w:rsidP="008C27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Mourning victims of gun violence</w:t>
            </w:r>
          </w:p>
          <w:p w14:paraId="0F24DCB4" w14:textId="01B3D3B2" w:rsidR="004927C8" w:rsidRPr="008C2752" w:rsidRDefault="00FF6488" w:rsidP="008C27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public’s </w:t>
            </w:r>
            <w:r w:rsidR="004927C8">
              <w:rPr>
                <w:rFonts w:ascii="Times New Roman" w:hAnsi="Times New Roman" w:cs="Times New Roman"/>
                <w:sz w:val="24"/>
                <w:szCs w:val="24"/>
              </w:rPr>
              <w:t xml:space="preserve">emotional responses </w:t>
            </w:r>
          </w:p>
        </w:tc>
        <w:tc>
          <w:tcPr>
            <w:tcW w:w="2969" w:type="dxa"/>
          </w:tcPr>
          <w:p w14:paraId="488CE10D" w14:textId="77777777" w:rsidR="008C2752" w:rsidRPr="003F3429" w:rsidRDefault="008C2752" w:rsidP="008C275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“Baltimore students walk out of class to protest gun violence”</w:t>
            </w:r>
          </w:p>
          <w:p w14:paraId="1433A8C1" w14:textId="77777777" w:rsidR="008C2752" w:rsidRPr="00CD744F" w:rsidRDefault="008C2752" w:rsidP="00F0519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D847E8" w:rsidRPr="003F3429" w14:paraId="2291E228" w14:textId="77777777" w:rsidTr="00F0519F">
        <w:tc>
          <w:tcPr>
            <w:tcW w:w="1975" w:type="dxa"/>
          </w:tcPr>
          <w:p w14:paraId="7DB19A15" w14:textId="203F9DDB" w:rsidR="00D847E8" w:rsidRPr="00CD744F" w:rsidRDefault="008C2752" w:rsidP="00F0519F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highlight w:val="yellow"/>
              </w:rPr>
            </w:pPr>
            <w:r w:rsidRPr="008C2752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Q3-8</w:t>
            </w:r>
            <w:r w:rsidR="00D847E8" w:rsidRPr="008C2752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 Social/cultural issues </w:t>
            </w:r>
          </w:p>
        </w:tc>
        <w:tc>
          <w:tcPr>
            <w:tcW w:w="4406" w:type="dxa"/>
          </w:tcPr>
          <w:p w14:paraId="2171094C" w14:textId="3C52330C" w:rsidR="00D847E8" w:rsidRPr="008C2752" w:rsidRDefault="00D847E8" w:rsidP="00F05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sz w:val="24"/>
                <w:szCs w:val="24"/>
              </w:rPr>
              <w:t xml:space="preserve">Societal-wide factors that </w:t>
            </w:r>
            <w:r w:rsidR="008C2752">
              <w:rPr>
                <w:rFonts w:ascii="Times New Roman" w:hAnsi="Times New Roman" w:cs="Times New Roman"/>
                <w:sz w:val="24"/>
                <w:szCs w:val="24"/>
              </w:rPr>
              <w:t xml:space="preserve">are related to </w:t>
            </w:r>
            <w:r w:rsidRPr="008C2752">
              <w:rPr>
                <w:rFonts w:ascii="Times New Roman" w:hAnsi="Times New Roman" w:cs="Times New Roman"/>
                <w:sz w:val="24"/>
                <w:szCs w:val="24"/>
              </w:rPr>
              <w:t>gun violence, including:</w:t>
            </w:r>
          </w:p>
          <w:p w14:paraId="087E7138" w14:textId="77777777" w:rsidR="00D847E8" w:rsidRPr="008C2752" w:rsidRDefault="00D847E8" w:rsidP="00F0519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Violence in media (e.g., TV/movies and video games)</w:t>
            </w:r>
          </w:p>
          <w:p w14:paraId="75CA2531" w14:textId="77777777" w:rsidR="00D847E8" w:rsidRPr="008C2752" w:rsidRDefault="00D847E8" w:rsidP="00F0519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Social pressures that may incite someone to violence (e.g., cliques/bullying and isolation)</w:t>
            </w:r>
          </w:p>
          <w:p w14:paraId="6701BD50" w14:textId="77777777" w:rsidR="00D847E8" w:rsidRPr="008C2752" w:rsidRDefault="00D847E8" w:rsidP="00F0519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Breakdown in family structures, so there is a lack of familial support and stability</w:t>
            </w:r>
          </w:p>
          <w:p w14:paraId="48C89149" w14:textId="77777777" w:rsidR="00D847E8" w:rsidRPr="008C2752" w:rsidRDefault="00D847E8" w:rsidP="00F0519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Breakdown in community structures (e.g., religious organizations, other civic-oriented groups), so there is a lack of community support and stability </w:t>
            </w:r>
          </w:p>
        </w:tc>
        <w:tc>
          <w:tcPr>
            <w:tcW w:w="2969" w:type="dxa"/>
          </w:tcPr>
          <w:p w14:paraId="517A7496" w14:textId="77777777" w:rsidR="00D847E8" w:rsidRPr="008C2752" w:rsidRDefault="00D847E8" w:rsidP="00F05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75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C27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There's Not A Single Ounce Of Evidence To Link Mass Shootings To Video Games”</w:t>
            </w:r>
          </w:p>
          <w:p w14:paraId="61D77AE1" w14:textId="77777777" w:rsidR="00D847E8" w:rsidRPr="00CD744F" w:rsidRDefault="00D847E8" w:rsidP="00F0519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656F32" w:rsidRPr="003F3429" w14:paraId="6C86CAFC" w14:textId="77777777" w:rsidTr="00F0519F">
        <w:tc>
          <w:tcPr>
            <w:tcW w:w="1975" w:type="dxa"/>
          </w:tcPr>
          <w:p w14:paraId="242185D8" w14:textId="77777777" w:rsidR="00656F32" w:rsidRDefault="00656F32" w:rsidP="00F0519F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Q3-9</w:t>
            </w:r>
          </w:p>
          <w:p w14:paraId="38B21B89" w14:textId="23E8BD0D" w:rsidR="00656F32" w:rsidRPr="008C2752" w:rsidRDefault="00656F32" w:rsidP="00F0519F">
            <w:pPr>
              <w:rPr>
                <w:rFonts w:ascii="Times New Roman" w:hAnsi="Times New Roman" w:cs="Times New Roman"/>
                <w:color w:val="1717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Economic consequences</w:t>
            </w:r>
          </w:p>
        </w:tc>
        <w:tc>
          <w:tcPr>
            <w:tcW w:w="4406" w:type="dxa"/>
          </w:tcPr>
          <w:p w14:paraId="4163A77F" w14:textId="77777777" w:rsidR="00656F32" w:rsidRDefault="00656F32" w:rsidP="00656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story is about financial losses or gains, or the costs involved in gun-related issues, including: </w:t>
            </w:r>
          </w:p>
          <w:p w14:paraId="2D879184" w14:textId="6E057DA5" w:rsidR="00E207F0" w:rsidRDefault="00656F32" w:rsidP="00656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The</w:t>
            </w:r>
            <w:r w:rsidR="002E17DA">
              <w:rPr>
                <w:rFonts w:ascii="Times New Roman" w:hAnsi="Times New Roman" w:cs="Times New Roman"/>
                <w:sz w:val="24"/>
                <w:szCs w:val="24"/>
              </w:rPr>
              <w:t xml:space="preserve"> actual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sales of firearms</w:t>
            </w:r>
          </w:p>
          <w:p w14:paraId="63B2022C" w14:textId="148EF2A5" w:rsidR="00E207F0" w:rsidRDefault="00E207F0" w:rsidP="00656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The financial consequences of gun regulation (e.g., lost tax revenue, or gun manufacturing companies moving to a different state)</w:t>
            </w:r>
          </w:p>
          <w:p w14:paraId="15673935" w14:textId="4E0F6798" w:rsidR="00656F32" w:rsidRDefault="00E207F0" w:rsidP="00656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The financial state of gun-related lobbying groups (e.g., the NRA)</w:t>
            </w:r>
            <w:r w:rsidR="00656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3D71C4E" w14:textId="40061F2A" w:rsidR="00656F32" w:rsidRPr="008C2752" w:rsidRDefault="00656F32" w:rsidP="00656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Federal budget </w:t>
            </w:r>
            <w:r w:rsidR="00A32B5E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gun-related programs </w:t>
            </w:r>
          </w:p>
        </w:tc>
        <w:tc>
          <w:tcPr>
            <w:tcW w:w="2969" w:type="dxa"/>
          </w:tcPr>
          <w:p w14:paraId="657F18D3" w14:textId="203E129B" w:rsidR="00656F32" w:rsidRPr="00656F32" w:rsidRDefault="00656F32" w:rsidP="00656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F32">
              <w:rPr>
                <w:rFonts w:ascii="Times New Roman" w:hAnsi="Times New Roman" w:cs="Times New Roman"/>
                <w:sz w:val="24"/>
                <w:szCs w:val="24"/>
              </w:rPr>
              <w:t>The NRA Is In Deep, Deep Financial Trouble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</w:tr>
    </w:tbl>
    <w:p w14:paraId="43E91D6E" w14:textId="77777777" w:rsidR="00AE2049" w:rsidRPr="003F3429" w:rsidRDefault="00AE204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11AE8B0" w14:textId="77777777" w:rsidR="00AE2049" w:rsidRPr="003F3429" w:rsidRDefault="00AE2049">
      <w:pPr>
        <w:rPr>
          <w:rFonts w:ascii="Times New Roman" w:hAnsi="Times New Roman" w:cs="Times New Roman"/>
          <w:sz w:val="24"/>
          <w:szCs w:val="24"/>
        </w:rPr>
      </w:pPr>
    </w:p>
    <w:sectPr w:rsidR="00AE2049" w:rsidRPr="003F34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AB3718" w16cid:durableId="1F588733"/>
  <w16cid:commentId w16cid:paraId="4C635299" w16cid:durableId="1F58898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24F6A"/>
    <w:multiLevelType w:val="multilevel"/>
    <w:tmpl w:val="A89CF76C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4040CC4"/>
    <w:multiLevelType w:val="hybridMultilevel"/>
    <w:tmpl w:val="F3243B4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491591"/>
    <w:multiLevelType w:val="hybridMultilevel"/>
    <w:tmpl w:val="21B44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978A1"/>
    <w:multiLevelType w:val="hybridMultilevel"/>
    <w:tmpl w:val="54686C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E01140"/>
    <w:multiLevelType w:val="hybridMultilevel"/>
    <w:tmpl w:val="FBEA0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C24D8"/>
    <w:multiLevelType w:val="hybridMultilevel"/>
    <w:tmpl w:val="66067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423D88"/>
    <w:multiLevelType w:val="multilevel"/>
    <w:tmpl w:val="82465E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A53BE"/>
    <w:multiLevelType w:val="hybridMultilevel"/>
    <w:tmpl w:val="84761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D822C5"/>
    <w:multiLevelType w:val="hybridMultilevel"/>
    <w:tmpl w:val="3B2A194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190655E"/>
    <w:multiLevelType w:val="hybridMultilevel"/>
    <w:tmpl w:val="91B07E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03E0F"/>
    <w:multiLevelType w:val="hybridMultilevel"/>
    <w:tmpl w:val="B6404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036669"/>
    <w:multiLevelType w:val="hybridMultilevel"/>
    <w:tmpl w:val="54686C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B64FCF"/>
    <w:multiLevelType w:val="hybridMultilevel"/>
    <w:tmpl w:val="0EF421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260CC2"/>
    <w:multiLevelType w:val="hybridMultilevel"/>
    <w:tmpl w:val="428A0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177BBE"/>
    <w:multiLevelType w:val="hybridMultilevel"/>
    <w:tmpl w:val="B27019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5950CB"/>
    <w:multiLevelType w:val="hybridMultilevel"/>
    <w:tmpl w:val="65C6C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FD0E7F"/>
    <w:multiLevelType w:val="hybridMultilevel"/>
    <w:tmpl w:val="917E3A3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2DE1C91"/>
    <w:multiLevelType w:val="hybridMultilevel"/>
    <w:tmpl w:val="84068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3295FC0"/>
    <w:multiLevelType w:val="multilevel"/>
    <w:tmpl w:val="47BECF22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632B2A6D"/>
    <w:multiLevelType w:val="hybridMultilevel"/>
    <w:tmpl w:val="A7EEF6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51F1D9F"/>
    <w:multiLevelType w:val="multilevel"/>
    <w:tmpl w:val="49CED3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D00D58"/>
    <w:multiLevelType w:val="hybridMultilevel"/>
    <w:tmpl w:val="3F504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CF5BF1"/>
    <w:multiLevelType w:val="multilevel"/>
    <w:tmpl w:val="F600FC8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C0086F"/>
    <w:multiLevelType w:val="hybridMultilevel"/>
    <w:tmpl w:val="7D00E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921FFE"/>
    <w:multiLevelType w:val="hybridMultilevel"/>
    <w:tmpl w:val="F38CC9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C24980"/>
    <w:multiLevelType w:val="hybridMultilevel"/>
    <w:tmpl w:val="C1F8F8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E0D1B40"/>
    <w:multiLevelType w:val="hybridMultilevel"/>
    <w:tmpl w:val="54686C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5F31C3"/>
    <w:multiLevelType w:val="hybridMultilevel"/>
    <w:tmpl w:val="E0640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18"/>
  </w:num>
  <w:num w:numId="4">
    <w:abstractNumId w:val="22"/>
  </w:num>
  <w:num w:numId="5">
    <w:abstractNumId w:val="0"/>
  </w:num>
  <w:num w:numId="6">
    <w:abstractNumId w:val="27"/>
  </w:num>
  <w:num w:numId="7">
    <w:abstractNumId w:val="5"/>
  </w:num>
  <w:num w:numId="8">
    <w:abstractNumId w:val="9"/>
  </w:num>
  <w:num w:numId="9">
    <w:abstractNumId w:val="24"/>
  </w:num>
  <w:num w:numId="10">
    <w:abstractNumId w:val="13"/>
  </w:num>
  <w:num w:numId="11">
    <w:abstractNumId w:val="16"/>
  </w:num>
  <w:num w:numId="12">
    <w:abstractNumId w:val="25"/>
  </w:num>
  <w:num w:numId="13">
    <w:abstractNumId w:val="17"/>
  </w:num>
  <w:num w:numId="14">
    <w:abstractNumId w:val="14"/>
  </w:num>
  <w:num w:numId="15">
    <w:abstractNumId w:val="8"/>
  </w:num>
  <w:num w:numId="16">
    <w:abstractNumId w:val="19"/>
  </w:num>
  <w:num w:numId="17">
    <w:abstractNumId w:val="7"/>
  </w:num>
  <w:num w:numId="18">
    <w:abstractNumId w:val="4"/>
  </w:num>
  <w:num w:numId="19">
    <w:abstractNumId w:val="2"/>
  </w:num>
  <w:num w:numId="20">
    <w:abstractNumId w:val="21"/>
  </w:num>
  <w:num w:numId="21">
    <w:abstractNumId w:val="23"/>
  </w:num>
  <w:num w:numId="22">
    <w:abstractNumId w:val="1"/>
  </w:num>
  <w:num w:numId="23">
    <w:abstractNumId w:val="11"/>
  </w:num>
  <w:num w:numId="24">
    <w:abstractNumId w:val="10"/>
  </w:num>
  <w:num w:numId="25">
    <w:abstractNumId w:val="3"/>
  </w:num>
  <w:num w:numId="26">
    <w:abstractNumId w:val="26"/>
  </w:num>
  <w:num w:numId="27">
    <w:abstractNumId w:val="15"/>
  </w:num>
  <w:num w:numId="28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o, Lei">
    <w15:presenceInfo w15:providerId="None" w15:userId="Guo, L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049"/>
    <w:rsid w:val="00010889"/>
    <w:rsid w:val="00036818"/>
    <w:rsid w:val="000C4CD8"/>
    <w:rsid w:val="00133964"/>
    <w:rsid w:val="00177939"/>
    <w:rsid w:val="002E17DA"/>
    <w:rsid w:val="00320C01"/>
    <w:rsid w:val="003215A4"/>
    <w:rsid w:val="003B5376"/>
    <w:rsid w:val="003F3429"/>
    <w:rsid w:val="004233B5"/>
    <w:rsid w:val="004850A5"/>
    <w:rsid w:val="004927C8"/>
    <w:rsid w:val="004F5A34"/>
    <w:rsid w:val="00516641"/>
    <w:rsid w:val="0052510D"/>
    <w:rsid w:val="00540C90"/>
    <w:rsid w:val="00545180"/>
    <w:rsid w:val="00571693"/>
    <w:rsid w:val="005742E6"/>
    <w:rsid w:val="006355EF"/>
    <w:rsid w:val="00656F32"/>
    <w:rsid w:val="006832DD"/>
    <w:rsid w:val="00691641"/>
    <w:rsid w:val="006A7990"/>
    <w:rsid w:val="006B303C"/>
    <w:rsid w:val="006D36A0"/>
    <w:rsid w:val="007814F0"/>
    <w:rsid w:val="007A3065"/>
    <w:rsid w:val="007B54CA"/>
    <w:rsid w:val="007D3020"/>
    <w:rsid w:val="007D3552"/>
    <w:rsid w:val="00810A39"/>
    <w:rsid w:val="008459EB"/>
    <w:rsid w:val="00856B11"/>
    <w:rsid w:val="0087029A"/>
    <w:rsid w:val="008C05D9"/>
    <w:rsid w:val="008C2752"/>
    <w:rsid w:val="008C5311"/>
    <w:rsid w:val="008E7DC3"/>
    <w:rsid w:val="009F5D9F"/>
    <w:rsid w:val="00A32B5E"/>
    <w:rsid w:val="00A81432"/>
    <w:rsid w:val="00AE2049"/>
    <w:rsid w:val="00B33A60"/>
    <w:rsid w:val="00BB30A8"/>
    <w:rsid w:val="00C117ED"/>
    <w:rsid w:val="00CD07E8"/>
    <w:rsid w:val="00CD4B70"/>
    <w:rsid w:val="00CD5EEC"/>
    <w:rsid w:val="00CD744F"/>
    <w:rsid w:val="00D40622"/>
    <w:rsid w:val="00D847E8"/>
    <w:rsid w:val="00DB2957"/>
    <w:rsid w:val="00DD5296"/>
    <w:rsid w:val="00E207F0"/>
    <w:rsid w:val="00E671BF"/>
    <w:rsid w:val="00F0519F"/>
    <w:rsid w:val="00F3639B"/>
    <w:rsid w:val="00F729DA"/>
    <w:rsid w:val="00F97E63"/>
    <w:rsid w:val="00FF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7F22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671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1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1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1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1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1B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20C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671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1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1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1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1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1B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20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3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people" Target="people.xml"/><Relationship Id="rId9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1202</Words>
  <Characters>6857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8043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 Guo</dc:creator>
  <cp:lastModifiedBy>Lei</cp:lastModifiedBy>
  <cp:revision>6</cp:revision>
  <dcterms:created xsi:type="dcterms:W3CDTF">2018-10-01T17:07:00Z</dcterms:created>
  <dcterms:modified xsi:type="dcterms:W3CDTF">2018-10-10T18:05:00Z</dcterms:modified>
</cp:coreProperties>
</file>